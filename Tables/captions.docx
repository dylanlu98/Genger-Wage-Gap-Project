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F786" w14:textId="77777777" w:rsidR="00717BFC" w:rsidRPr="007703DF" w:rsidRDefault="003D2D38">
      <w:pPr>
        <w:rPr>
          <w:rFonts w:ascii="Times" w:hAnsi="Times" w:cs="Times New Roman"/>
          <w:color w:val="000000" w:themeColor="text1"/>
        </w:rPr>
      </w:pPr>
      <w:r w:rsidRPr="007703DF">
        <w:rPr>
          <w:rFonts w:ascii="Times" w:hAnsi="Times" w:cs="Times New Roman"/>
          <w:color w:val="000000" w:themeColor="text1"/>
        </w:rPr>
        <w:t>Table 1</w:t>
      </w:r>
    </w:p>
    <w:p w14:paraId="1A08C060" w14:textId="5EAA5DE5" w:rsidR="007E6578" w:rsidRPr="007703DF" w:rsidRDefault="0002382F">
      <w:pPr>
        <w:rPr>
          <w:rFonts w:ascii="Times" w:eastAsia="Microsoft YaHei UI" w:hAnsi="Times" w:cs="Times New Roman"/>
          <w:color w:val="000000" w:themeColor="text1"/>
          <w:shd w:val="clear" w:color="auto" w:fill="FFFFFF"/>
        </w:rPr>
      </w:pPr>
      <w:r w:rsidRPr="007703DF">
        <w:rPr>
          <w:rFonts w:ascii="Times" w:eastAsia="Microsoft YaHei UI" w:hAnsi="Times" w:cs="Times New Roman"/>
          <w:color w:val="000000" w:themeColor="text1"/>
          <w:shd w:val="clear" w:color="auto" w:fill="FFFFFF"/>
        </w:rPr>
        <w:t xml:space="preserve">Number of employees and assistant professors in each university systems. </w:t>
      </w:r>
      <w:r w:rsidR="00F7196E" w:rsidRPr="007703DF">
        <w:rPr>
          <w:rFonts w:ascii="Times" w:eastAsia="Microsoft YaHei UI" w:hAnsi="Times" w:cs="Times New Roman"/>
          <w:color w:val="000000" w:themeColor="text1"/>
          <w:shd w:val="clear" w:color="auto" w:fill="FFFFFF"/>
        </w:rPr>
        <w:t>Only t</w:t>
      </w:r>
      <w:r w:rsidRPr="007703DF">
        <w:rPr>
          <w:rFonts w:ascii="Times" w:eastAsia="Microsoft YaHei UI" w:hAnsi="Times" w:cs="Times New Roman"/>
          <w:color w:val="000000" w:themeColor="text1"/>
          <w:shd w:val="clear" w:color="auto" w:fill="FFFFFF"/>
        </w:rPr>
        <w:t xml:space="preserve">he data on assistant professors </w:t>
      </w:r>
      <w:r w:rsidR="00F7196E" w:rsidRPr="007703DF">
        <w:rPr>
          <w:rFonts w:ascii="Times" w:eastAsia="Microsoft YaHei UI" w:hAnsi="Times" w:cs="Times New Roman"/>
          <w:color w:val="000000" w:themeColor="text1"/>
          <w:shd w:val="clear" w:color="auto" w:fill="FFFFFF"/>
        </w:rPr>
        <w:t>was used in this study</w:t>
      </w:r>
      <w:r w:rsidRPr="007703DF">
        <w:rPr>
          <w:rFonts w:ascii="Times" w:eastAsia="Microsoft YaHei UI" w:hAnsi="Times" w:cs="Times New Roman"/>
          <w:color w:val="000000" w:themeColor="text1"/>
          <w:shd w:val="clear" w:color="auto" w:fill="FFFFFF"/>
        </w:rPr>
        <w:t>.</w:t>
      </w:r>
      <w:r w:rsidR="00613744" w:rsidRPr="007703DF">
        <w:rPr>
          <w:rFonts w:ascii="Times" w:eastAsia="Microsoft YaHei UI" w:hAnsi="Times" w:cs="Times New Roman"/>
          <w:color w:val="000000" w:themeColor="text1"/>
          <w:shd w:val="clear" w:color="auto" w:fill="FFFFFF"/>
        </w:rPr>
        <w:t xml:space="preserve"> </w:t>
      </w:r>
    </w:p>
    <w:p w14:paraId="5CC8DD8B" w14:textId="6222FE2C" w:rsidR="00C65B51" w:rsidRPr="007703DF" w:rsidRDefault="00C65B51">
      <w:pPr>
        <w:rPr>
          <w:rFonts w:ascii="Times" w:eastAsia="Microsoft YaHei UI" w:hAnsi="Times" w:cs="Times New Roman"/>
          <w:color w:val="000000" w:themeColor="text1"/>
          <w:shd w:val="clear" w:color="auto" w:fill="FFFFFF"/>
        </w:rPr>
      </w:pPr>
    </w:p>
    <w:p w14:paraId="0111F5E5" w14:textId="77777777" w:rsidR="00C33E39" w:rsidRPr="007703DF" w:rsidRDefault="00C33E39" w:rsidP="00C33E39">
      <w:pPr>
        <w:rPr>
          <w:rFonts w:ascii="Times" w:hAnsi="Times"/>
          <w:color w:val="000000" w:themeColor="text1"/>
        </w:rPr>
      </w:pPr>
      <w:r w:rsidRPr="007703DF">
        <w:rPr>
          <w:rFonts w:ascii="Times" w:hAnsi="Times"/>
          <w:color w:val="000000" w:themeColor="text1"/>
        </w:rPr>
        <w:t>Table 2</w:t>
      </w:r>
    </w:p>
    <w:p w14:paraId="737DD3B2" w14:textId="4AFAB247" w:rsidR="00C33E39" w:rsidRPr="007703DF" w:rsidRDefault="00C33E39">
      <w:pPr>
        <w:rPr>
          <w:rFonts w:ascii="Times" w:hAnsi="Times"/>
          <w:color w:val="000000" w:themeColor="text1"/>
        </w:rPr>
      </w:pPr>
      <w:r w:rsidRPr="007703DF">
        <w:rPr>
          <w:rFonts w:ascii="Times" w:hAnsi="Times"/>
          <w:color w:val="000000" w:themeColor="text1"/>
        </w:rPr>
        <w:t xml:space="preserve">A complete list of </w:t>
      </w:r>
      <w:r w:rsidR="00107571" w:rsidRPr="007703DF">
        <w:rPr>
          <w:rFonts w:ascii="Times" w:hAnsi="Times"/>
          <w:color w:val="000000" w:themeColor="text1"/>
        </w:rPr>
        <w:t>the</w:t>
      </w:r>
      <w:r w:rsidRPr="007703DF">
        <w:rPr>
          <w:rFonts w:ascii="Times" w:hAnsi="Times"/>
          <w:color w:val="000000" w:themeColor="text1"/>
        </w:rPr>
        <w:t xml:space="preserve"> aggregated disciplines and their mean employment month</w:t>
      </w:r>
      <w:r w:rsidR="00107571" w:rsidRPr="007703DF">
        <w:rPr>
          <w:rFonts w:ascii="Times" w:hAnsi="Times"/>
          <w:color w:val="000000" w:themeColor="text1"/>
        </w:rPr>
        <w:t xml:space="preserve"> for controlling the disciplinary effects</w:t>
      </w:r>
      <w:r w:rsidRPr="007703DF">
        <w:rPr>
          <w:rFonts w:ascii="Times" w:hAnsi="Times"/>
          <w:color w:val="000000" w:themeColor="text1"/>
        </w:rPr>
        <w:t>.</w:t>
      </w:r>
      <w:r w:rsidR="0027069A" w:rsidRPr="007703DF">
        <w:rPr>
          <w:rFonts w:ascii="Times New Roman" w:eastAsia="Microsoft YaHei UI" w:hAnsi="Times New Roman" w:cs="Times New Roman"/>
          <w:color w:val="000000" w:themeColor="text1"/>
          <w:shd w:val="clear" w:color="auto" w:fill="FFFFFF"/>
        </w:rPr>
        <w:t xml:space="preserve"> Because the names of departments at different universities are different, a new label was created grouping departments together based on both the mean salary and the name of the department. This was stored in a variable called discipline. For example, </w:t>
      </w:r>
      <w:r w:rsidR="0027069A" w:rsidRPr="007703DF">
        <w:rPr>
          <w:rFonts w:ascii="Times New Roman" w:eastAsia="Microsoft YaHei UI" w:hAnsi="Times New Roman" w:cs="Times New Roman"/>
          <w:color w:val="000000" w:themeColor="text1"/>
        </w:rPr>
        <w:t>electrical</w:t>
      </w:r>
      <w:r w:rsidR="0027069A" w:rsidRPr="007703DF">
        <w:rPr>
          <w:rFonts w:ascii="Times New Roman" w:eastAsia="Microsoft YaHei UI" w:hAnsi="Times New Roman" w:cs="Times New Roman"/>
          <w:color w:val="000000" w:themeColor="text1"/>
          <w:shd w:val="clear" w:color="auto" w:fill="FFFFFF"/>
        </w:rPr>
        <w:t xml:space="preserve"> and </w:t>
      </w:r>
      <w:r w:rsidR="0027069A" w:rsidRPr="007703DF">
        <w:rPr>
          <w:rFonts w:ascii="Times New Roman" w:eastAsia="Microsoft YaHei UI" w:hAnsi="Times New Roman" w:cs="Times New Roman"/>
          <w:color w:val="000000" w:themeColor="text1"/>
        </w:rPr>
        <w:t>computer engineering, information systems, and computer science all belong to computer science, so they were combined</w:t>
      </w:r>
      <w:r w:rsidR="0027069A" w:rsidRPr="007703DF">
        <w:rPr>
          <w:rFonts w:ascii="Times New Roman" w:eastAsia="Microsoft YaHei UI" w:hAnsi="Times New Roman" w:cs="Times New Roman"/>
          <w:color w:val="000000" w:themeColor="text1"/>
          <w:shd w:val="clear" w:color="auto" w:fill="FFFFFF"/>
        </w:rPr>
        <w:t xml:space="preserve">. The average employment month was computed for each discipline based on the UNC data and was used for the computation of monthly salary for </w:t>
      </w:r>
      <w:r w:rsidR="00107571" w:rsidRPr="007703DF">
        <w:rPr>
          <w:rFonts w:ascii="Times New Roman" w:eastAsia="Microsoft YaHei UI" w:hAnsi="Times New Roman" w:cs="Times New Roman"/>
          <w:color w:val="000000" w:themeColor="text1"/>
          <w:shd w:val="clear" w:color="auto" w:fill="FFFFFF"/>
        </w:rPr>
        <w:t>all</w:t>
      </w:r>
      <w:r w:rsidR="0027069A" w:rsidRPr="007703DF">
        <w:rPr>
          <w:rFonts w:ascii="Times New Roman" w:eastAsia="Microsoft YaHei UI" w:hAnsi="Times New Roman" w:cs="Times New Roman"/>
          <w:color w:val="000000" w:themeColor="text1"/>
          <w:shd w:val="clear" w:color="auto" w:fill="FFFFFF"/>
        </w:rPr>
        <w:t xml:space="preserve"> the other schools. </w:t>
      </w:r>
    </w:p>
    <w:p w14:paraId="262325DD" w14:textId="77777777" w:rsidR="00C65B51" w:rsidRPr="007703DF" w:rsidRDefault="00C65B51">
      <w:pPr>
        <w:rPr>
          <w:rFonts w:ascii="Times" w:hAnsi="Times"/>
          <w:color w:val="000000" w:themeColor="text1"/>
        </w:rPr>
      </w:pPr>
    </w:p>
    <w:p w14:paraId="00C07992" w14:textId="14B966E8" w:rsidR="00C044E7" w:rsidRPr="007703DF" w:rsidRDefault="00C65B51" w:rsidP="00C044E7">
      <w:pPr>
        <w:rPr>
          <w:rFonts w:ascii="Times" w:hAnsi="Times"/>
          <w:color w:val="000000" w:themeColor="text1"/>
        </w:rPr>
      </w:pPr>
      <w:r w:rsidRPr="007703DF">
        <w:rPr>
          <w:rFonts w:ascii="Times" w:hAnsi="Times"/>
          <w:color w:val="000000" w:themeColor="text1"/>
        </w:rPr>
        <w:t xml:space="preserve">Table </w:t>
      </w:r>
      <w:r w:rsidR="00CC4D50" w:rsidRPr="007703DF">
        <w:rPr>
          <w:rFonts w:ascii="Times" w:hAnsi="Times"/>
          <w:color w:val="000000" w:themeColor="text1"/>
        </w:rPr>
        <w:t>3</w:t>
      </w:r>
    </w:p>
    <w:p w14:paraId="334CE623" w14:textId="07FFB47D" w:rsidR="00D74A60" w:rsidRPr="007703DF" w:rsidRDefault="00CC4D50" w:rsidP="00C044E7">
      <w:pPr>
        <w:rPr>
          <w:rFonts w:ascii="Times" w:hAnsi="Times"/>
          <w:color w:val="000000" w:themeColor="text1"/>
        </w:rPr>
      </w:pPr>
      <w:r w:rsidRPr="007703DF">
        <w:rPr>
          <w:rFonts w:ascii="Times New Roman" w:eastAsia="Times New Roman" w:hAnsi="Times New Roman" w:cs="Times New Roman"/>
          <w:color w:val="000000" w:themeColor="text1"/>
        </w:rPr>
        <w:t>P-values t</w:t>
      </w:r>
      <w:r w:rsidR="00D74A60" w:rsidRPr="007703DF">
        <w:rPr>
          <w:rFonts w:ascii="Times New Roman" w:eastAsia="Times New Roman" w:hAnsi="Times New Roman" w:cs="Times New Roman"/>
          <w:color w:val="000000" w:themeColor="text1"/>
        </w:rPr>
        <w:t xml:space="preserve">esting for </w:t>
      </w:r>
      <w:r w:rsidRPr="007703DF">
        <w:rPr>
          <w:rFonts w:ascii="Times New Roman" w:eastAsia="Times New Roman" w:hAnsi="Times New Roman" w:cs="Times New Roman"/>
          <w:color w:val="000000" w:themeColor="text1"/>
        </w:rPr>
        <w:t xml:space="preserve">existence of </w:t>
      </w:r>
      <w:r w:rsidR="00D74A60" w:rsidRPr="007703DF">
        <w:rPr>
          <w:rFonts w:ascii="Times New Roman" w:eastAsia="Times New Roman" w:hAnsi="Times New Roman" w:cs="Times New Roman"/>
          <w:color w:val="000000" w:themeColor="text1"/>
        </w:rPr>
        <w:t>gender wage gap</w:t>
      </w:r>
      <w:r w:rsidRPr="007703DF">
        <w:rPr>
          <w:rFonts w:ascii="Times New Roman" w:eastAsia="Times New Roman" w:hAnsi="Times New Roman" w:cs="Times New Roman"/>
          <w:color w:val="000000" w:themeColor="text1"/>
        </w:rPr>
        <w:t>s</w:t>
      </w:r>
      <w:r w:rsidR="00D74A60" w:rsidRPr="007703DF">
        <w:rPr>
          <w:rFonts w:ascii="Times New Roman" w:eastAsia="Times New Roman" w:hAnsi="Times New Roman" w:cs="Times New Roman"/>
          <w:color w:val="000000" w:themeColor="text1"/>
        </w:rPr>
        <w:t xml:space="preserve"> accounting for discipline difference</w:t>
      </w:r>
      <w:r w:rsidRPr="007703DF">
        <w:rPr>
          <w:rFonts w:ascii="Times New Roman" w:eastAsia="Times New Roman" w:hAnsi="Times New Roman" w:cs="Times New Roman"/>
          <w:color w:val="000000" w:themeColor="text1"/>
        </w:rPr>
        <w:t xml:space="preserve"> by university systems</w:t>
      </w:r>
      <w:r w:rsidR="00D74A60" w:rsidRPr="007703DF">
        <w:rPr>
          <w:rFonts w:ascii="Times New Roman" w:eastAsia="Times New Roman" w:hAnsi="Times New Roman" w:cs="Times New Roman"/>
          <w:color w:val="000000" w:themeColor="text1"/>
        </w:rPr>
        <w:t>.</w:t>
      </w:r>
      <w:r w:rsidR="009C45B5" w:rsidRPr="007703D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703DF">
        <w:rPr>
          <w:rFonts w:ascii="Times New Roman" w:eastAsia="Times New Roman" w:hAnsi="Times New Roman" w:cs="Times New Roman"/>
          <w:color w:val="000000" w:themeColor="text1"/>
        </w:rPr>
        <w:t>The p-values used are the permutation p-values devised in the method section specifically for this model.</w:t>
      </w:r>
    </w:p>
    <w:p w14:paraId="36A21F2C" w14:textId="77777777" w:rsidR="00767DE2" w:rsidRPr="007703DF" w:rsidRDefault="00767DE2">
      <w:pPr>
        <w:rPr>
          <w:rFonts w:ascii="Times" w:hAnsi="Times"/>
          <w:color w:val="000000" w:themeColor="text1"/>
        </w:rPr>
      </w:pPr>
    </w:p>
    <w:p w14:paraId="0492BC9F" w14:textId="5E34BC19" w:rsidR="00767DE2" w:rsidRPr="007703DF" w:rsidRDefault="00767DE2">
      <w:pPr>
        <w:rPr>
          <w:rFonts w:ascii="Times" w:hAnsi="Times"/>
          <w:color w:val="000000" w:themeColor="text1"/>
        </w:rPr>
      </w:pPr>
      <w:r w:rsidRPr="007703DF">
        <w:rPr>
          <w:rFonts w:ascii="Times" w:hAnsi="Times"/>
          <w:color w:val="000000" w:themeColor="text1"/>
        </w:rPr>
        <w:t>Figure 1</w:t>
      </w:r>
    </w:p>
    <w:p w14:paraId="2820FD03" w14:textId="48721170" w:rsidR="007639A6" w:rsidRPr="007703DF" w:rsidRDefault="007639A6">
      <w:pPr>
        <w:rPr>
          <w:rFonts w:ascii="Times" w:hAnsi="Times"/>
          <w:color w:val="000000" w:themeColor="text1"/>
        </w:rPr>
      </w:pPr>
      <w:r w:rsidRPr="007703DF">
        <w:rPr>
          <w:rFonts w:ascii="Times" w:hAnsi="Times"/>
          <w:color w:val="000000" w:themeColor="text1"/>
        </w:rPr>
        <w:t xml:space="preserve">Empirical </w:t>
      </w:r>
      <w:r w:rsidR="00E21895" w:rsidRPr="007703DF">
        <w:rPr>
          <w:rFonts w:ascii="Times" w:hAnsi="Times"/>
          <w:color w:val="000000" w:themeColor="text1"/>
        </w:rPr>
        <w:t>c</w:t>
      </w:r>
      <w:r w:rsidR="009F140D" w:rsidRPr="007703DF">
        <w:rPr>
          <w:rFonts w:ascii="Times" w:hAnsi="Times"/>
          <w:color w:val="000000" w:themeColor="text1"/>
        </w:rPr>
        <w:t>umulative d</w:t>
      </w:r>
      <w:r w:rsidRPr="007703DF">
        <w:rPr>
          <w:rFonts w:ascii="Times" w:hAnsi="Times"/>
          <w:color w:val="000000" w:themeColor="text1"/>
        </w:rPr>
        <w:t>istribution function</w:t>
      </w:r>
      <w:r w:rsidR="008A2E4E" w:rsidRPr="007703DF">
        <w:rPr>
          <w:rFonts w:ascii="Times" w:hAnsi="Times"/>
          <w:color w:val="000000" w:themeColor="text1"/>
        </w:rPr>
        <w:t>s</w:t>
      </w:r>
      <w:r w:rsidRPr="007703DF">
        <w:rPr>
          <w:rFonts w:ascii="Times" w:hAnsi="Times"/>
          <w:color w:val="000000" w:themeColor="text1"/>
        </w:rPr>
        <w:t xml:space="preserve"> </w:t>
      </w:r>
      <w:r w:rsidR="009F140D" w:rsidRPr="007703DF">
        <w:rPr>
          <w:rFonts w:ascii="Times" w:hAnsi="Times"/>
          <w:color w:val="000000" w:themeColor="text1"/>
        </w:rPr>
        <w:t>contrasting</w:t>
      </w:r>
      <w:r w:rsidR="00CC4D50" w:rsidRPr="007703DF">
        <w:rPr>
          <w:rFonts w:ascii="Times" w:hAnsi="Times"/>
          <w:color w:val="000000" w:themeColor="text1"/>
        </w:rPr>
        <w:t xml:space="preserve"> the distribution of</w:t>
      </w:r>
      <w:r w:rsidR="009F140D" w:rsidRPr="007703DF">
        <w:rPr>
          <w:rFonts w:ascii="Times" w:hAnsi="Times"/>
          <w:color w:val="000000" w:themeColor="text1"/>
        </w:rPr>
        <w:t xml:space="preserve"> </w:t>
      </w:r>
      <w:r w:rsidRPr="007703DF">
        <w:rPr>
          <w:rFonts w:ascii="Times" w:hAnsi="Times"/>
          <w:color w:val="000000" w:themeColor="text1"/>
        </w:rPr>
        <w:t>male and female</w:t>
      </w:r>
      <w:r w:rsidR="009F140D" w:rsidRPr="007703DF">
        <w:rPr>
          <w:rFonts w:ascii="Times" w:hAnsi="Times"/>
          <w:color w:val="000000" w:themeColor="text1"/>
        </w:rPr>
        <w:t xml:space="preserve"> salaries</w:t>
      </w:r>
      <w:r w:rsidR="0016199E" w:rsidRPr="007703DF">
        <w:rPr>
          <w:rFonts w:ascii="Times" w:hAnsi="Times"/>
          <w:color w:val="000000" w:themeColor="text1"/>
        </w:rPr>
        <w:t xml:space="preserve"> for combined data</w:t>
      </w:r>
      <w:r w:rsidR="00F67ECE" w:rsidRPr="007703DF">
        <w:rPr>
          <w:rFonts w:ascii="Times" w:hAnsi="Times"/>
          <w:color w:val="000000" w:themeColor="text1"/>
        </w:rPr>
        <w:t xml:space="preserve">. </w:t>
      </w:r>
      <w:r w:rsidR="009F140D" w:rsidRPr="007703DF">
        <w:rPr>
          <w:rFonts w:ascii="Times" w:hAnsi="Times"/>
          <w:color w:val="000000" w:themeColor="text1"/>
        </w:rPr>
        <w:t>On the x-axis is</w:t>
      </w:r>
      <w:r w:rsidR="006C43ED" w:rsidRPr="007703DF">
        <w:rPr>
          <w:rFonts w:ascii="Times" w:hAnsi="Times"/>
          <w:color w:val="000000" w:themeColor="text1"/>
        </w:rPr>
        <w:t xml:space="preserve"> </w:t>
      </w:r>
      <m:oMath>
        <m:sSub>
          <m:sSubPr>
            <m:ctrlPr>
              <w:ins w:id="0" w:author="Lu Shiting" w:date="2021-03-10T11:31:00Z">
                <w:rPr>
                  <w:rFonts w:ascii="Cambria Math" w:hAnsi="Cambria Math"/>
                  <w:i/>
                  <w:color w:val="000000" w:themeColor="text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10</m:t>
            </m:r>
          </m:sub>
        </m:sSub>
      </m:oMath>
      <w:r w:rsidR="009F140D" w:rsidRPr="007703DF">
        <w:rPr>
          <w:rFonts w:ascii="Times" w:hAnsi="Times"/>
          <w:color w:val="000000" w:themeColor="text1"/>
        </w:rPr>
        <w:t xml:space="preserve"> of month</w:t>
      </w:r>
      <w:r w:rsidR="00C33E39" w:rsidRPr="007703DF">
        <w:rPr>
          <w:rFonts w:ascii="Times" w:hAnsi="Times"/>
          <w:color w:val="000000" w:themeColor="text1"/>
        </w:rPr>
        <w:t>ly</w:t>
      </w:r>
      <w:r w:rsidR="009F140D" w:rsidRPr="007703DF">
        <w:rPr>
          <w:rFonts w:ascii="Times" w:hAnsi="Times"/>
          <w:color w:val="000000" w:themeColor="text1"/>
        </w:rPr>
        <w:t xml:space="preserve"> salary.</w:t>
      </w:r>
      <w:r w:rsidR="00EF3BF8" w:rsidRPr="007703DF">
        <w:rPr>
          <w:rFonts w:ascii="Times" w:hAnsi="Times"/>
          <w:color w:val="000000" w:themeColor="text1"/>
        </w:rPr>
        <w:t xml:space="preserve"> On the y-axis is the proportion of people in each group making less than the corresponding salary on x-axis. </w:t>
      </w:r>
    </w:p>
    <w:p w14:paraId="0C5ADDE1" w14:textId="77777777" w:rsidR="00767DE2" w:rsidRPr="007703DF" w:rsidRDefault="00767DE2">
      <w:pPr>
        <w:rPr>
          <w:rFonts w:ascii="Times" w:hAnsi="Times"/>
          <w:color w:val="000000" w:themeColor="text1"/>
        </w:rPr>
      </w:pPr>
    </w:p>
    <w:p w14:paraId="14FECA78" w14:textId="3648D445" w:rsidR="00767DE2" w:rsidRPr="007703DF" w:rsidRDefault="00767DE2">
      <w:pPr>
        <w:rPr>
          <w:rFonts w:ascii="Times" w:hAnsi="Times"/>
          <w:color w:val="000000" w:themeColor="text1"/>
        </w:rPr>
      </w:pPr>
      <w:r w:rsidRPr="007703DF">
        <w:rPr>
          <w:rFonts w:ascii="Times" w:hAnsi="Times"/>
          <w:color w:val="000000" w:themeColor="text1"/>
        </w:rPr>
        <w:t>Figure 2</w:t>
      </w:r>
    </w:p>
    <w:p w14:paraId="0DAA2D3F" w14:textId="238B8E84" w:rsidR="00767DE2" w:rsidRPr="007703DF" w:rsidRDefault="00F67ECE">
      <w:pPr>
        <w:rPr>
          <w:rFonts w:ascii="Times" w:hAnsi="Times"/>
          <w:color w:val="000000" w:themeColor="text1"/>
        </w:rPr>
      </w:pPr>
      <w:r w:rsidRPr="007703DF">
        <w:rPr>
          <w:rFonts w:ascii="Times" w:hAnsi="Times"/>
          <w:color w:val="000000" w:themeColor="text1"/>
        </w:rPr>
        <w:t>The difference of male and female empirical distribution</w:t>
      </w:r>
      <w:r w:rsidR="008A2E4E" w:rsidRPr="007703DF">
        <w:rPr>
          <w:rFonts w:ascii="Times" w:hAnsi="Times"/>
          <w:color w:val="000000" w:themeColor="text1"/>
        </w:rPr>
        <w:t xml:space="preserve"> functions (black line)</w:t>
      </w:r>
      <w:r w:rsidR="0016199E" w:rsidRPr="007703DF">
        <w:rPr>
          <w:rFonts w:ascii="Times" w:hAnsi="Times"/>
          <w:color w:val="000000" w:themeColor="text1"/>
        </w:rPr>
        <w:t xml:space="preserve"> for combined data</w:t>
      </w:r>
      <w:r w:rsidRPr="007703DF">
        <w:rPr>
          <w:rFonts w:ascii="Times" w:hAnsi="Times"/>
          <w:color w:val="000000" w:themeColor="text1"/>
        </w:rPr>
        <w:t xml:space="preserve"> compared to a thousand of differences with randomly assign</w:t>
      </w:r>
      <w:r w:rsidR="008A2E4E" w:rsidRPr="007703DF">
        <w:rPr>
          <w:rFonts w:ascii="Times" w:hAnsi="Times"/>
          <w:color w:val="000000" w:themeColor="text1"/>
        </w:rPr>
        <w:t>ed</w:t>
      </w:r>
      <w:r w:rsidRPr="007703DF">
        <w:rPr>
          <w:rFonts w:ascii="Times" w:hAnsi="Times"/>
          <w:color w:val="000000" w:themeColor="text1"/>
        </w:rPr>
        <w:t xml:space="preserve"> gender</w:t>
      </w:r>
      <w:r w:rsidR="008A2E4E" w:rsidRPr="007703DF">
        <w:rPr>
          <w:rFonts w:ascii="Times" w:hAnsi="Times"/>
          <w:color w:val="000000" w:themeColor="text1"/>
        </w:rPr>
        <w:t xml:space="preserve"> (blue lines)</w:t>
      </w:r>
      <w:r w:rsidRPr="007703DF">
        <w:rPr>
          <w:rFonts w:ascii="Times" w:hAnsi="Times"/>
          <w:color w:val="000000" w:themeColor="text1"/>
        </w:rPr>
        <w:t>.</w:t>
      </w:r>
      <w:r w:rsidR="00D74A60" w:rsidRPr="007703DF">
        <w:rPr>
          <w:rFonts w:ascii="Times" w:hAnsi="Times"/>
          <w:color w:val="000000" w:themeColor="text1"/>
        </w:rPr>
        <w:t xml:space="preserve"> </w:t>
      </w:r>
      <w:r w:rsidR="008A2E4E" w:rsidRPr="007703DF">
        <w:rPr>
          <w:rFonts w:ascii="Times" w:hAnsi="Times"/>
          <w:color w:val="000000" w:themeColor="text1"/>
        </w:rPr>
        <w:t xml:space="preserve">On the x-axis is </w:t>
      </w:r>
      <m:oMath>
        <m:sSub>
          <m:sSubPr>
            <m:ctrlPr>
              <w:ins w:id="1" w:author="Lu Shiting" w:date="2021-03-10T11:31:00Z">
                <w:rPr>
                  <w:rFonts w:ascii="Cambria Math" w:hAnsi="Cambria Math"/>
                  <w:i/>
                  <w:color w:val="000000" w:themeColor="text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10</m:t>
            </m:r>
          </m:sub>
        </m:sSub>
      </m:oMath>
      <w:r w:rsidR="008A2E4E" w:rsidRPr="007703DF">
        <w:rPr>
          <w:rFonts w:ascii="Times" w:hAnsi="Times"/>
          <w:color w:val="000000" w:themeColor="text1"/>
        </w:rPr>
        <w:t xml:space="preserve"> of monthly salary. On the y-axis is the proportion of males minus the proportion of females making less than the corresponding salary on x-axis. </w:t>
      </w:r>
    </w:p>
    <w:p w14:paraId="3BE72C54" w14:textId="77777777" w:rsidR="009F0AA3" w:rsidRPr="007703DF" w:rsidRDefault="009F0AA3">
      <w:pPr>
        <w:rPr>
          <w:rFonts w:ascii="Times" w:hAnsi="Times"/>
          <w:color w:val="000000" w:themeColor="text1"/>
        </w:rPr>
      </w:pPr>
    </w:p>
    <w:p w14:paraId="54968095" w14:textId="77777777" w:rsidR="00767DE2" w:rsidRPr="007703DF" w:rsidRDefault="00767DE2">
      <w:pPr>
        <w:rPr>
          <w:rFonts w:ascii="Times" w:hAnsi="Times"/>
          <w:color w:val="000000" w:themeColor="text1"/>
        </w:rPr>
      </w:pPr>
      <w:r w:rsidRPr="007703DF">
        <w:rPr>
          <w:rFonts w:ascii="Times" w:hAnsi="Times"/>
          <w:color w:val="000000" w:themeColor="text1"/>
        </w:rPr>
        <w:t>Figure 3</w:t>
      </w:r>
    </w:p>
    <w:p w14:paraId="2CCFC4E6" w14:textId="2E9C6C35" w:rsidR="00767DE2" w:rsidRPr="007703DF" w:rsidRDefault="002F7971">
      <w:pPr>
        <w:rPr>
          <w:rFonts w:ascii="Times" w:hAnsi="Times"/>
          <w:color w:val="000000" w:themeColor="text1"/>
        </w:rPr>
      </w:pPr>
      <w:r w:rsidRPr="007703DF">
        <w:rPr>
          <w:rFonts w:ascii="Times" w:hAnsi="Times"/>
          <w:color w:val="000000" w:themeColor="text1"/>
        </w:rPr>
        <w:t>The difference of male and female empirical distributions for combined data</w:t>
      </w:r>
      <w:r w:rsidR="00EB73CE" w:rsidRPr="007703DF">
        <w:rPr>
          <w:rFonts w:ascii="Times" w:hAnsi="Times"/>
          <w:color w:val="000000" w:themeColor="text1"/>
        </w:rPr>
        <w:t xml:space="preserve"> </w:t>
      </w:r>
      <w:r w:rsidR="006955E6" w:rsidRPr="007703DF">
        <w:rPr>
          <w:rFonts w:ascii="Times" w:hAnsi="Times"/>
          <w:color w:val="000000" w:themeColor="text1"/>
        </w:rPr>
        <w:t>(black line)</w:t>
      </w:r>
      <w:r w:rsidRPr="007703DF">
        <w:rPr>
          <w:rFonts w:ascii="Times" w:hAnsi="Times"/>
          <w:color w:val="000000" w:themeColor="text1"/>
        </w:rPr>
        <w:t xml:space="preserve"> compared to a thousand of permuted differences</w:t>
      </w:r>
      <w:r w:rsidR="006955E6" w:rsidRPr="007703DF">
        <w:rPr>
          <w:rFonts w:ascii="Times" w:hAnsi="Times"/>
          <w:color w:val="000000" w:themeColor="text1"/>
        </w:rPr>
        <w:t xml:space="preserve"> </w:t>
      </w:r>
      <w:r w:rsidRPr="007703DF">
        <w:rPr>
          <w:rFonts w:ascii="Times" w:hAnsi="Times"/>
          <w:color w:val="000000" w:themeColor="text1"/>
        </w:rPr>
        <w:t>with randomly assign gender within discipline</w:t>
      </w:r>
      <w:r w:rsidR="00EB73CE" w:rsidRPr="007703DF">
        <w:rPr>
          <w:rFonts w:ascii="Times" w:hAnsi="Times"/>
          <w:color w:val="000000" w:themeColor="text1"/>
        </w:rPr>
        <w:t xml:space="preserve"> (blue lines)</w:t>
      </w:r>
      <w:r w:rsidRPr="007703DF">
        <w:rPr>
          <w:rFonts w:ascii="Times" w:hAnsi="Times"/>
          <w:color w:val="000000" w:themeColor="text1"/>
        </w:rPr>
        <w:t>.</w:t>
      </w:r>
      <w:r w:rsidR="00EB73CE" w:rsidRPr="007703DF">
        <w:rPr>
          <w:rFonts w:ascii="Times" w:hAnsi="Times"/>
          <w:color w:val="000000" w:themeColor="text1"/>
        </w:rPr>
        <w:t xml:space="preserve"> On the x-axis is </w:t>
      </w:r>
      <m:oMath>
        <m:sSub>
          <m:sSubPr>
            <m:ctrlPr>
              <w:ins w:id="2" w:author="Lu Shiting" w:date="2021-03-10T11:31:00Z">
                <w:rPr>
                  <w:rFonts w:ascii="Cambria Math" w:hAnsi="Cambria Math"/>
                  <w:i/>
                  <w:color w:val="000000" w:themeColor="text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10</m:t>
            </m:r>
          </m:sub>
        </m:sSub>
      </m:oMath>
      <w:r w:rsidR="00EB73CE" w:rsidRPr="007703DF">
        <w:rPr>
          <w:rFonts w:ascii="Times" w:hAnsi="Times"/>
          <w:color w:val="000000" w:themeColor="text1"/>
        </w:rPr>
        <w:t xml:space="preserve"> of monthly salary. On the y-axis is the proportion of males minus the proportion of females making less than the corresponding salary on x-axis. </w:t>
      </w:r>
    </w:p>
    <w:p w14:paraId="2CFCFB8B" w14:textId="77777777" w:rsidR="009F0AA3" w:rsidRPr="007703DF" w:rsidRDefault="009F0AA3">
      <w:pPr>
        <w:rPr>
          <w:rFonts w:ascii="Times" w:hAnsi="Times"/>
          <w:color w:val="000000" w:themeColor="text1"/>
        </w:rPr>
      </w:pPr>
    </w:p>
    <w:p w14:paraId="39C16D31" w14:textId="41EFF0FD" w:rsidR="00767DE2" w:rsidRPr="007703DF" w:rsidRDefault="00767DE2">
      <w:pPr>
        <w:rPr>
          <w:rFonts w:ascii="Times" w:hAnsi="Times"/>
          <w:color w:val="000000" w:themeColor="text1"/>
        </w:rPr>
      </w:pPr>
      <w:r w:rsidRPr="007703DF">
        <w:rPr>
          <w:rFonts w:ascii="Times" w:hAnsi="Times"/>
          <w:color w:val="000000" w:themeColor="text1"/>
        </w:rPr>
        <w:t>Figure 4</w:t>
      </w:r>
    </w:p>
    <w:p w14:paraId="5F7598F1" w14:textId="004AD0FA" w:rsidR="00F52658" w:rsidRPr="007703DF" w:rsidRDefault="002F7971">
      <w:pPr>
        <w:rPr>
          <w:rFonts w:ascii="Times" w:hAnsi="Times"/>
          <w:color w:val="000000" w:themeColor="text1"/>
        </w:rPr>
      </w:pPr>
      <w:r w:rsidRPr="007703DF">
        <w:rPr>
          <w:rFonts w:ascii="Times" w:hAnsi="Times"/>
          <w:color w:val="000000" w:themeColor="text1"/>
        </w:rPr>
        <w:t>The difference of male and female empirical distribution</w:t>
      </w:r>
      <w:r w:rsidR="006955E6" w:rsidRPr="007703DF">
        <w:rPr>
          <w:rFonts w:ascii="Times" w:hAnsi="Times"/>
          <w:color w:val="000000" w:themeColor="text1"/>
        </w:rPr>
        <w:t xml:space="preserve"> functions</w:t>
      </w:r>
      <w:r w:rsidR="003E0029" w:rsidRPr="007703DF">
        <w:rPr>
          <w:rFonts w:ascii="Times" w:hAnsi="Times"/>
          <w:color w:val="000000" w:themeColor="text1"/>
        </w:rPr>
        <w:t xml:space="preserve"> (black line) </w:t>
      </w:r>
      <w:r w:rsidRPr="007703DF">
        <w:rPr>
          <w:rFonts w:ascii="Times" w:hAnsi="Times"/>
          <w:color w:val="000000" w:themeColor="text1"/>
        </w:rPr>
        <w:t>compared to a thousand of permuted differences with randomly assign gender within discipline</w:t>
      </w:r>
      <w:r w:rsidR="003E0029" w:rsidRPr="007703DF">
        <w:rPr>
          <w:rFonts w:ascii="Times" w:hAnsi="Times"/>
          <w:color w:val="000000" w:themeColor="text1"/>
        </w:rPr>
        <w:t xml:space="preserve"> (blue lines) for each of the four university systems separately</w:t>
      </w:r>
      <w:r w:rsidRPr="007703DF">
        <w:rPr>
          <w:rFonts w:ascii="Times" w:hAnsi="Times"/>
          <w:color w:val="000000" w:themeColor="text1"/>
        </w:rPr>
        <w:t>.</w:t>
      </w:r>
      <w:r w:rsidR="0025448A" w:rsidRPr="007703DF">
        <w:rPr>
          <w:rFonts w:ascii="Times" w:hAnsi="Times"/>
          <w:color w:val="000000" w:themeColor="text1"/>
        </w:rPr>
        <w:t xml:space="preserve"> </w:t>
      </w:r>
      <w:r w:rsidR="003E0029" w:rsidRPr="007703DF">
        <w:rPr>
          <w:rFonts w:ascii="Times" w:hAnsi="Times"/>
          <w:color w:val="000000" w:themeColor="text1"/>
        </w:rPr>
        <w:t xml:space="preserve">On the x-axis is </w:t>
      </w:r>
      <m:oMath>
        <m:sSub>
          <m:sSubPr>
            <m:ctrlPr>
              <w:ins w:id="3" w:author="Lu Shiting" w:date="2021-03-10T11:31:00Z">
                <w:rPr>
                  <w:rFonts w:ascii="Cambria Math" w:hAnsi="Cambria Math"/>
                  <w:i/>
                  <w:color w:val="000000" w:themeColor="text1"/>
                </w:rPr>
              </w:ins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10</m:t>
            </m:r>
          </m:sub>
        </m:sSub>
      </m:oMath>
      <w:r w:rsidR="003E0029" w:rsidRPr="007703DF">
        <w:rPr>
          <w:rFonts w:ascii="Times" w:hAnsi="Times"/>
          <w:color w:val="000000" w:themeColor="text1"/>
        </w:rPr>
        <w:t xml:space="preserve"> of monthly salary. On the y-axis is the proportion of males minus the proportion of females making less than the corresponding salary on x-axis. </w:t>
      </w:r>
    </w:p>
    <w:sectPr w:rsidR="00F52658" w:rsidRPr="007703DF" w:rsidSect="0083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 Shiting">
    <w15:presenceInfo w15:providerId="Windows Live" w15:userId="329a723b2f6d33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A4"/>
    <w:rsid w:val="0002382F"/>
    <w:rsid w:val="000B473D"/>
    <w:rsid w:val="00107571"/>
    <w:rsid w:val="0016199E"/>
    <w:rsid w:val="00166957"/>
    <w:rsid w:val="0025448A"/>
    <w:rsid w:val="0027069A"/>
    <w:rsid w:val="002F7971"/>
    <w:rsid w:val="003578EB"/>
    <w:rsid w:val="003D2D38"/>
    <w:rsid w:val="003E0029"/>
    <w:rsid w:val="004046C0"/>
    <w:rsid w:val="00475022"/>
    <w:rsid w:val="004D1ED6"/>
    <w:rsid w:val="004D3ACA"/>
    <w:rsid w:val="00536F98"/>
    <w:rsid w:val="00544916"/>
    <w:rsid w:val="00613744"/>
    <w:rsid w:val="00621A09"/>
    <w:rsid w:val="006343FC"/>
    <w:rsid w:val="00684710"/>
    <w:rsid w:val="006955E6"/>
    <w:rsid w:val="006C43ED"/>
    <w:rsid w:val="00717BFC"/>
    <w:rsid w:val="007365A4"/>
    <w:rsid w:val="007639A6"/>
    <w:rsid w:val="00767DE2"/>
    <w:rsid w:val="007703DF"/>
    <w:rsid w:val="007E6578"/>
    <w:rsid w:val="00805E4F"/>
    <w:rsid w:val="0083776B"/>
    <w:rsid w:val="008A2E4E"/>
    <w:rsid w:val="009C176D"/>
    <w:rsid w:val="009C45B5"/>
    <w:rsid w:val="009D1460"/>
    <w:rsid w:val="009F0AA3"/>
    <w:rsid w:val="009F140D"/>
    <w:rsid w:val="00AB666A"/>
    <w:rsid w:val="00AF22A8"/>
    <w:rsid w:val="00B01FB5"/>
    <w:rsid w:val="00B33E47"/>
    <w:rsid w:val="00C044E7"/>
    <w:rsid w:val="00C33E39"/>
    <w:rsid w:val="00C65B51"/>
    <w:rsid w:val="00CC4D50"/>
    <w:rsid w:val="00D0076C"/>
    <w:rsid w:val="00D74A60"/>
    <w:rsid w:val="00E21895"/>
    <w:rsid w:val="00E25B2D"/>
    <w:rsid w:val="00EB73CE"/>
    <w:rsid w:val="00EF3BF8"/>
    <w:rsid w:val="00F52658"/>
    <w:rsid w:val="00F67ECE"/>
    <w:rsid w:val="00F7196E"/>
    <w:rsid w:val="00F8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53F7D"/>
  <w15:chartTrackingRefBased/>
  <w15:docId w15:val="{9D927066-DC94-C74F-AA43-08D3C5A1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4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0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14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4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4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4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40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C4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Dylan Lu</cp:lastModifiedBy>
  <cp:revision>29</cp:revision>
  <dcterms:created xsi:type="dcterms:W3CDTF">2020-08-11T15:46:00Z</dcterms:created>
  <dcterms:modified xsi:type="dcterms:W3CDTF">2022-09-13T01:58:00Z</dcterms:modified>
</cp:coreProperties>
</file>